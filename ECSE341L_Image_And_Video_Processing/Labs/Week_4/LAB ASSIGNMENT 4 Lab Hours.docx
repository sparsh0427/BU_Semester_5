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11" w:rsidRPr="00BC32AA" w:rsidRDefault="00BC32AA" w:rsidP="00BC32AA">
      <w:pPr>
        <w:jc w:val="center"/>
        <w:rPr>
          <w:ins w:id="0" w:author="Microsoft account" w:date="2020-09-11T18:18:00Z"/>
          <w:b/>
          <w:sz w:val="36"/>
          <w:u w:val="single"/>
          <w:lang w:val="en-US"/>
          <w:rPrChange w:id="1" w:author="Microsoft account" w:date="2020-09-11T18:18:00Z">
            <w:rPr>
              <w:ins w:id="2" w:author="Microsoft account" w:date="2020-09-11T18:18:00Z"/>
              <w:b/>
              <w:u w:val="single"/>
              <w:lang w:val="en-US"/>
            </w:rPr>
          </w:rPrChange>
        </w:rPr>
        <w:pPrChange w:id="3" w:author="Microsoft account" w:date="2020-09-11T18:18:00Z">
          <w:pPr/>
        </w:pPrChange>
      </w:pPr>
      <w:r w:rsidRPr="00BC32AA">
        <w:rPr>
          <w:b/>
          <w:sz w:val="36"/>
          <w:u w:val="single"/>
          <w:lang w:val="en-US"/>
          <w:rPrChange w:id="4" w:author="Microsoft account" w:date="2020-09-11T18:18:00Z">
            <w:rPr>
              <w:b/>
              <w:u w:val="single"/>
              <w:lang w:val="en-US"/>
            </w:rPr>
          </w:rPrChange>
        </w:rPr>
        <w:t>LAB ASSIGNMENT 4 – LAB HOURS</w:t>
      </w:r>
    </w:p>
    <w:p w:rsidR="00BC32AA" w:rsidRDefault="00BC32AA" w:rsidP="00BC32AA">
      <w:pPr>
        <w:rPr>
          <w:ins w:id="5" w:author="Microsoft account" w:date="2020-09-11T18:18:00Z"/>
          <w:b/>
          <w:u w:val="single"/>
          <w:lang w:val="en-US"/>
        </w:rPr>
        <w:pPrChange w:id="6" w:author="Microsoft account" w:date="2020-09-11T18:18:00Z">
          <w:pPr/>
        </w:pPrChange>
      </w:pPr>
    </w:p>
    <w:p w:rsidR="00BC32AA" w:rsidRDefault="00BC32AA" w:rsidP="00BC32AA">
      <w:pPr>
        <w:pStyle w:val="ListParagraph"/>
        <w:numPr>
          <w:ilvl w:val="0"/>
          <w:numId w:val="1"/>
        </w:numPr>
        <w:rPr>
          <w:ins w:id="7" w:author="Microsoft account" w:date="2020-09-11T18:18:00Z"/>
        </w:rPr>
        <w:pPrChange w:id="8" w:author="Microsoft account" w:date="2020-09-11T18:18:00Z">
          <w:pPr/>
        </w:pPrChange>
      </w:pPr>
      <w:ins w:id="9" w:author="Microsoft account" w:date="2020-09-11T18:18:00Z">
        <w:r>
          <w:t>Image Quantization (Uniform):</w:t>
        </w:r>
      </w:ins>
    </w:p>
    <w:p w:rsidR="00BC32AA" w:rsidRDefault="00BC32AA" w:rsidP="00BC32AA">
      <w:pPr>
        <w:pStyle w:val="ListParagraph"/>
        <w:rPr>
          <w:ins w:id="10" w:author="Microsoft account" w:date="2020-09-11T18:21:00Z"/>
          <w:b/>
          <w:u w:val="single"/>
          <w:lang w:val="en-US"/>
        </w:rPr>
        <w:pPrChange w:id="11" w:author="Microsoft account" w:date="2020-09-11T18:18:00Z">
          <w:pPr/>
        </w:pPrChange>
      </w:pPr>
      <w:ins w:id="12" w:author="Microsoft account" w:date="2020-09-11T18:21:00Z">
        <w:r w:rsidRPr="00BC32AA">
          <w:rPr>
            <w:b/>
            <w:u w:val="single"/>
            <w:lang w:val="en-US"/>
          </w:rPr>
          <w:drawing>
            <wp:inline distT="0" distB="0" distL="0" distR="0" wp14:anchorId="5E739A9B" wp14:editId="555A800E">
              <wp:extent cx="3896269" cy="5553850"/>
              <wp:effectExtent l="0" t="0" r="9525" b="889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6269" cy="5553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C32AA" w:rsidRDefault="00BC32AA" w:rsidP="00BC32AA">
      <w:pPr>
        <w:pStyle w:val="ListParagraph"/>
        <w:rPr>
          <w:ins w:id="13" w:author="Microsoft account" w:date="2020-09-11T18:21:00Z"/>
          <w:b/>
          <w:u w:val="single"/>
          <w:lang w:val="en-US"/>
        </w:rPr>
        <w:pPrChange w:id="14" w:author="Microsoft account" w:date="2020-09-11T18:18:00Z">
          <w:pPr/>
        </w:pPrChange>
      </w:pPr>
      <w:ins w:id="15" w:author="Microsoft account" w:date="2020-09-11T18:21:00Z">
        <w:r w:rsidRPr="00BC32AA">
          <w:rPr>
            <w:b/>
            <w:u w:val="single"/>
            <w:lang w:val="en-US"/>
          </w:rPr>
          <w:lastRenderedPageBreak/>
          <w:drawing>
            <wp:inline distT="0" distB="0" distL="0" distR="0" wp14:anchorId="418986C4" wp14:editId="0BCBA4FF">
              <wp:extent cx="1991003" cy="6573167"/>
              <wp:effectExtent l="0" t="0" r="952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1003" cy="65731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C32AA" w:rsidRDefault="00BC32AA" w:rsidP="00BC32AA">
      <w:pPr>
        <w:pStyle w:val="ListParagraph"/>
        <w:rPr>
          <w:ins w:id="16" w:author="Microsoft account" w:date="2020-09-11T18:21:00Z"/>
          <w:b/>
          <w:u w:val="single"/>
          <w:lang w:val="en-US"/>
        </w:rPr>
        <w:pPrChange w:id="17" w:author="Microsoft account" w:date="2020-09-11T18:18:00Z">
          <w:pPr/>
        </w:pPrChange>
      </w:pPr>
    </w:p>
    <w:p w:rsidR="00BC32AA" w:rsidRDefault="00BC32AA" w:rsidP="00BC32AA">
      <w:pPr>
        <w:pStyle w:val="ListParagraph"/>
        <w:rPr>
          <w:ins w:id="18" w:author="Microsoft account" w:date="2020-09-11T18:22:00Z"/>
          <w:b/>
          <w:u w:val="single"/>
          <w:lang w:val="en-US"/>
        </w:rPr>
        <w:pPrChange w:id="19" w:author="Microsoft account" w:date="2020-09-11T18:18:00Z">
          <w:pPr/>
        </w:pPrChange>
      </w:pPr>
      <w:ins w:id="20" w:author="Microsoft account" w:date="2020-09-11T18:21:00Z">
        <w:r w:rsidRPr="00BC32AA">
          <w:rPr>
            <w:b/>
            <w:u w:val="single"/>
            <w:lang w:val="en-US"/>
          </w:rPr>
          <w:lastRenderedPageBreak/>
          <w:drawing>
            <wp:inline distT="0" distB="0" distL="0" distR="0" wp14:anchorId="5D21B81A" wp14:editId="7746E45F">
              <wp:extent cx="5731510" cy="6015355"/>
              <wp:effectExtent l="0" t="0" r="2540" b="444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6015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C32AA" w:rsidRDefault="00BC32AA" w:rsidP="00BC32AA">
      <w:pPr>
        <w:pStyle w:val="ListParagraph"/>
        <w:rPr>
          <w:ins w:id="21" w:author="Microsoft account" w:date="2020-09-11T18:22:00Z"/>
          <w:b/>
          <w:u w:val="single"/>
          <w:lang w:val="en-US"/>
        </w:rPr>
        <w:pPrChange w:id="22" w:author="Microsoft account" w:date="2020-09-11T18:18:00Z">
          <w:pPr/>
        </w:pPrChange>
      </w:pPr>
    </w:p>
    <w:p w:rsidR="00BC32AA" w:rsidRDefault="00BC32AA" w:rsidP="00BC32AA">
      <w:pPr>
        <w:pStyle w:val="ListParagraph"/>
        <w:rPr>
          <w:ins w:id="23" w:author="Microsoft account" w:date="2020-09-11T18:22:00Z"/>
          <w:b/>
          <w:u w:val="single"/>
          <w:lang w:val="en-US"/>
        </w:rPr>
        <w:pPrChange w:id="24" w:author="Microsoft account" w:date="2020-09-11T18:18:00Z">
          <w:pPr/>
        </w:pPrChange>
      </w:pPr>
    </w:p>
    <w:p w:rsidR="00BC32AA" w:rsidRDefault="00BC32AA" w:rsidP="00BC32AA">
      <w:pPr>
        <w:pStyle w:val="ListParagraph"/>
        <w:rPr>
          <w:ins w:id="25" w:author="Microsoft account" w:date="2020-09-11T18:22:00Z"/>
          <w:b/>
          <w:u w:val="single"/>
          <w:lang w:val="en-US"/>
        </w:rPr>
        <w:pPrChange w:id="26" w:author="Microsoft account" w:date="2020-09-11T18:18:00Z">
          <w:pPr/>
        </w:pPrChange>
      </w:pPr>
    </w:p>
    <w:p w:rsidR="00BC32AA" w:rsidRDefault="00BC32AA" w:rsidP="00BC32AA">
      <w:pPr>
        <w:pStyle w:val="ListParagraph"/>
        <w:rPr>
          <w:ins w:id="27" w:author="Microsoft account" w:date="2020-09-11T18:22:00Z"/>
          <w:b/>
          <w:u w:val="single"/>
          <w:lang w:val="en-US"/>
        </w:rPr>
        <w:pPrChange w:id="28" w:author="Microsoft account" w:date="2020-09-11T18:18:00Z">
          <w:pPr/>
        </w:pPrChange>
      </w:pPr>
      <w:ins w:id="29" w:author="Microsoft account" w:date="2020-09-11T18:22:00Z">
        <w:r w:rsidRPr="00BC32AA">
          <w:rPr>
            <w:b/>
            <w:u w:val="single"/>
            <w:lang w:val="en-US"/>
          </w:rPr>
          <w:drawing>
            <wp:inline distT="0" distB="0" distL="0" distR="0" wp14:anchorId="10DA880E" wp14:editId="6DD409B6">
              <wp:extent cx="5731510" cy="1583690"/>
              <wp:effectExtent l="0" t="0" r="254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5836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C32AA" w:rsidRDefault="00BC32AA" w:rsidP="00BC32AA">
      <w:pPr>
        <w:pStyle w:val="ListParagraph"/>
        <w:rPr>
          <w:ins w:id="30" w:author="Microsoft account" w:date="2020-09-11T18:22:00Z"/>
          <w:b/>
          <w:u w:val="single"/>
          <w:lang w:val="en-US"/>
        </w:rPr>
        <w:pPrChange w:id="31" w:author="Microsoft account" w:date="2020-09-11T18:18:00Z">
          <w:pPr/>
        </w:pPrChange>
      </w:pPr>
    </w:p>
    <w:p w:rsidR="00BC32AA" w:rsidRDefault="00BC32AA" w:rsidP="00BC32AA">
      <w:pPr>
        <w:rPr>
          <w:ins w:id="32" w:author="Microsoft account" w:date="2020-09-11T18:22:00Z"/>
          <w:b/>
          <w:sz w:val="40"/>
          <w:u w:val="single"/>
        </w:rPr>
        <w:pPrChange w:id="33" w:author="Microsoft account" w:date="2020-09-11T18:22:00Z">
          <w:pPr/>
        </w:pPrChange>
      </w:pPr>
      <w:ins w:id="34" w:author="Microsoft account" w:date="2020-09-11T18:22:00Z">
        <w:r>
          <w:rPr>
            <w:b/>
            <w:sz w:val="40"/>
            <w:u w:val="single"/>
          </w:rPr>
          <w:t xml:space="preserve"> </w:t>
        </w:r>
      </w:ins>
    </w:p>
    <w:p w:rsidR="00BC32AA" w:rsidRDefault="00BC32AA" w:rsidP="00BC32AA">
      <w:pPr>
        <w:rPr>
          <w:ins w:id="35" w:author="Microsoft account" w:date="2020-09-11T18:22:00Z"/>
          <w:b/>
          <w:sz w:val="40"/>
          <w:u w:val="single"/>
        </w:rPr>
        <w:pPrChange w:id="36" w:author="Microsoft account" w:date="2020-09-11T18:22:00Z">
          <w:pPr/>
        </w:pPrChange>
      </w:pPr>
      <w:ins w:id="37" w:author="Microsoft account" w:date="2020-09-11T18:22:00Z">
        <w:r>
          <w:rPr>
            <w:b/>
            <w:sz w:val="40"/>
            <w:u w:val="single"/>
          </w:rPr>
          <w:lastRenderedPageBreak/>
          <w:t xml:space="preserve">Q2 - </w:t>
        </w:r>
        <w:r w:rsidRPr="00BC32AA">
          <w:rPr>
            <w:b/>
            <w:sz w:val="40"/>
            <w:u w:val="single"/>
            <w:rPrChange w:id="38" w:author="Microsoft account" w:date="2020-09-11T18:22:00Z">
              <w:rPr/>
            </w:rPrChange>
          </w:rPr>
          <w:t>Distance Measures:</w:t>
        </w:r>
      </w:ins>
    </w:p>
    <w:p w:rsidR="00BC32AA" w:rsidRDefault="00BC32AA" w:rsidP="00BC32AA">
      <w:pPr>
        <w:rPr>
          <w:ins w:id="39" w:author="Microsoft account" w:date="2020-09-11T18:23:00Z"/>
          <w:b/>
          <w:sz w:val="40"/>
          <w:u w:val="single"/>
        </w:rPr>
        <w:pPrChange w:id="40" w:author="Microsoft account" w:date="2020-09-11T18:22:00Z">
          <w:pPr/>
        </w:pPrChange>
      </w:pPr>
      <w:ins w:id="41" w:author="Microsoft account" w:date="2020-09-11T18:23:00Z">
        <w:r w:rsidRPr="00BC32AA">
          <w:rPr>
            <w:b/>
            <w:sz w:val="40"/>
            <w:u w:val="single"/>
          </w:rPr>
          <w:drawing>
            <wp:inline distT="0" distB="0" distL="0" distR="0" wp14:anchorId="60568D5A" wp14:editId="1C7B2A4D">
              <wp:extent cx="4439270" cy="4077269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9270" cy="40772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C32AA" w:rsidRDefault="00BC32AA" w:rsidP="00BC32AA">
      <w:pPr>
        <w:rPr>
          <w:ins w:id="42" w:author="Microsoft account" w:date="2020-09-11T18:22:00Z"/>
          <w:b/>
          <w:sz w:val="40"/>
          <w:u w:val="single"/>
        </w:rPr>
        <w:pPrChange w:id="43" w:author="Microsoft account" w:date="2020-09-11T18:22:00Z">
          <w:pPr/>
        </w:pPrChange>
      </w:pPr>
      <w:ins w:id="44" w:author="Microsoft account" w:date="2020-09-11T18:23:00Z">
        <w:r w:rsidRPr="00BC32AA">
          <w:rPr>
            <w:b/>
            <w:sz w:val="40"/>
            <w:u w:val="single"/>
          </w:rPr>
          <w:lastRenderedPageBreak/>
          <w:drawing>
            <wp:inline distT="0" distB="0" distL="0" distR="0" wp14:anchorId="127A128C" wp14:editId="2125B9AB">
              <wp:extent cx="5731510" cy="6226810"/>
              <wp:effectExtent l="0" t="0" r="2540" b="254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6226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45" w:name="_GoBack"/>
      <w:bookmarkEnd w:id="45"/>
    </w:p>
    <w:p w:rsidR="00BC32AA" w:rsidRDefault="00BC32AA" w:rsidP="00BC32AA">
      <w:pPr>
        <w:rPr>
          <w:ins w:id="46" w:author="Microsoft account" w:date="2020-09-11T18:22:00Z"/>
          <w:b/>
          <w:sz w:val="40"/>
          <w:u w:val="single"/>
        </w:rPr>
        <w:pPrChange w:id="47" w:author="Microsoft account" w:date="2020-09-11T18:22:00Z">
          <w:pPr/>
        </w:pPrChange>
      </w:pPr>
    </w:p>
    <w:p w:rsidR="00BC32AA" w:rsidRPr="00BC32AA" w:rsidRDefault="00BC32AA" w:rsidP="00BC32AA">
      <w:pPr>
        <w:ind w:left="360"/>
        <w:rPr>
          <w:b/>
          <w:sz w:val="40"/>
          <w:u w:val="single"/>
          <w:rPrChange w:id="48" w:author="Microsoft account" w:date="2020-09-11T18:22:00Z">
            <w:rPr>
              <w:lang w:val="en-US"/>
            </w:rPr>
          </w:rPrChange>
        </w:rPr>
        <w:pPrChange w:id="49" w:author="Microsoft account" w:date="2020-09-11T18:22:00Z">
          <w:pPr/>
        </w:pPrChange>
      </w:pPr>
    </w:p>
    <w:sectPr w:rsidR="00BC32AA" w:rsidRPr="00BC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160A"/>
    <w:multiLevelType w:val="hybridMultilevel"/>
    <w:tmpl w:val="477CB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7ead062e09ea21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AA"/>
    <w:rsid w:val="00BC32AA"/>
    <w:rsid w:val="00C3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32EAB-C00C-456C-A1F9-2BF8D7B7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2020-09-11T12:48:00Z</dcterms:created>
  <dcterms:modified xsi:type="dcterms:W3CDTF">2020-09-11T12:54:00Z</dcterms:modified>
</cp:coreProperties>
</file>